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  <w:rtl w:val="0"/>
        </w:rPr>
        <w:t xml:space="preserve">[ History ]</w:t>
      </w:r>
    </w:p>
    <w:p w:rsidR="00000000" w:rsidDel="00000000" w:rsidP="00000000" w:rsidRDefault="00000000" w:rsidRPr="00000000" w14:paraId="00000002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8.30508474576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2970"/>
        <w:gridCol w:w="3928.3050847457625"/>
        <w:tblGridChange w:id="0">
          <w:tblGrid>
            <w:gridCol w:w="2130"/>
            <w:gridCol w:w="2970"/>
            <w:gridCol w:w="3928.3050847457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날짜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내용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2020.05.05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남영준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초기작성, 포맷작성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2020.05.06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이혜진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초기작성 내용추가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2020.05.07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송가람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내용추가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2020.05.08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송가람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Function class 완성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2020.05.08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정신우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내용추가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26.41456582633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.8823529411766"/>
        <w:gridCol w:w="1480.532212885154"/>
        <w:gridCol w:w="3105"/>
        <w:gridCol w:w="2610"/>
        <w:gridCol w:w="240"/>
        <w:gridCol w:w="5295"/>
        <w:tblGridChange w:id="0">
          <w:tblGrid>
            <w:gridCol w:w="1695.8823529411766"/>
            <w:gridCol w:w="1480.532212885154"/>
            <w:gridCol w:w="3105"/>
            <w:gridCol w:w="2610"/>
            <w:gridCol w:w="240"/>
            <w:gridCol w:w="5295"/>
          </w:tblGrid>
        </w:tblGridChange>
      </w:tblGrid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송가람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작성/수정 일시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2020.05.08</w:t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구분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object</w:t>
            </w:r>
          </w:p>
        </w:tc>
      </w:tr>
      <w:tr>
        <w:trPr>
          <w:trHeight w:val="440" w:hRule="atLeast"/>
        </w:trPr>
        <w:tc>
          <w:tcPr>
            <w:gridSpan w:val="6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클래스 종류 클래스명 extends implements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abstract class name extends superclass implements interface</w:t>
            </w:r>
          </w:p>
        </w:tc>
      </w:tr>
      <w:tr>
        <w:trPr>
          <w:trHeight w:val="440" w:hRule="atLeast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abstract class Mco</w:t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클래스개요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object 클래스들의 abstract 클래스</w:t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Return /    method or variable  /  parameter or attribute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440" w:hRule="atLeast"/>
        </w:trPr>
        <w:tc>
          <w:tcPr>
            <w:vMerge w:val="restart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Public</w:t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void set(String id)                 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void get(String id)                 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String getId()                        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내부 변수 값 입력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내부 변수 값 출력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내부 변수 값 반환 </w:t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Private</w:t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String id                           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고유id값</w:t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426.41456582633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.8823529411766"/>
        <w:gridCol w:w="1480.532212885154"/>
        <w:gridCol w:w="3075"/>
        <w:gridCol w:w="2745"/>
        <w:gridCol w:w="195"/>
        <w:gridCol w:w="5235"/>
        <w:tblGridChange w:id="0">
          <w:tblGrid>
            <w:gridCol w:w="1695.8823529411766"/>
            <w:gridCol w:w="1480.532212885154"/>
            <w:gridCol w:w="3075"/>
            <w:gridCol w:w="2745"/>
            <w:gridCol w:w="195"/>
            <w:gridCol w:w="5235"/>
          </w:tblGrid>
        </w:tblGridChange>
      </w:tblGrid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송가람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작성/수정 일시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2020.05.08</w:t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구분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object</w:t>
            </w:r>
          </w:p>
        </w:tc>
      </w:tr>
      <w:tr>
        <w:trPr>
          <w:trHeight w:val="440" w:hRule="atLeast"/>
        </w:trPr>
        <w:tc>
          <w:tcPr>
            <w:gridSpan w:val="6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클래스 종류 클래스명 extends implements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abstract class name extends superclass implements interface</w:t>
            </w:r>
          </w:p>
        </w:tc>
      </w:tr>
      <w:tr>
        <w:trPr>
          <w:trHeight w:val="440" w:hRule="atLeast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class User extends Mco</w:t>
            </w:r>
          </w:p>
        </w:tc>
      </w:tr>
      <w:tr>
        <w:trPr>
          <w:trHeight w:val="51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클래스개요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사용자 클래스</w:t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Return /    method or variable  /  parameter or attribute 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440" w:hRule="atLeast"/>
        </w:trPr>
        <w:tc>
          <w:tcPr>
            <w:vMerge w:val="restart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Public</w:t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User()                                   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void set(String id,String name,String pw)              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void setCountofPost(int countOfPost)                 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void get(String id,String name,String pw,int countOfPost)                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생성자(countOfPost 0으로 초기화)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내부변수값 입력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내부변수값 입력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내부 변수값 출력</w:t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Private</w:t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ins w:author="Hyejin Lee" w:id="0" w:date="2020-05-06T07:58:31Z"/>
                <w:rFonts w:ascii="Dotum" w:cs="Dotum" w:eastAsia="Dotum" w:hAnsi="Dotum"/>
                <w:b w:val="1"/>
                <w:sz w:val="24"/>
                <w:szCs w:val="24"/>
              </w:rPr>
            </w:pPr>
            <w:ins w:author="Hyejin Lee" w:id="0" w:date="2020-05-06T07:58:31Z">
              <w:r w:rsidDel="00000000" w:rsidR="00000000" w:rsidRPr="00000000">
                <w:rPr>
                  <w:rFonts w:ascii="Dotum" w:cs="Dotum" w:eastAsia="Dotum" w:hAnsi="Dotum"/>
                  <w:b w:val="1"/>
                  <w:sz w:val="24"/>
                  <w:szCs w:val="24"/>
                  <w:rtl w:val="0"/>
                </w:rPr>
                <w:t xml:space="preserve">private String id;                 </w:t>
              </w:r>
            </w:ins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private String name;                     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private String pw;            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private int countOfPost;    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사용자 id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사용자 이름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사용자 패스워드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사용자의 포스트개수 </w:t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426.41456582633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.8823529411766"/>
        <w:gridCol w:w="1480.532212885154"/>
        <w:gridCol w:w="2895"/>
        <w:gridCol w:w="2655"/>
        <w:gridCol w:w="1935"/>
        <w:gridCol w:w="3765"/>
        <w:tblGridChange w:id="0">
          <w:tblGrid>
            <w:gridCol w:w="1695.8823529411766"/>
            <w:gridCol w:w="1480.532212885154"/>
            <w:gridCol w:w="2895"/>
            <w:gridCol w:w="2655"/>
            <w:gridCol w:w="1935"/>
            <w:gridCol w:w="3765"/>
          </w:tblGrid>
        </w:tblGridChange>
      </w:tblGrid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송가람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작성/수정 일시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2020.05.08</w:t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구분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object</w:t>
            </w:r>
          </w:p>
        </w:tc>
      </w:tr>
      <w:tr>
        <w:trPr>
          <w:trHeight w:val="440" w:hRule="atLeast"/>
        </w:trPr>
        <w:tc>
          <w:tcPr>
            <w:gridSpan w:val="6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클래스 종류 클래스명 extends implements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abstract class name extends superclass implements interface</w:t>
            </w:r>
          </w:p>
        </w:tc>
      </w:tr>
      <w:tr>
        <w:trPr>
          <w:trHeight w:val="440" w:hRule="atLeast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class Store extends Mco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클래스개요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음식점</w:t>
            </w: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클래스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Return /    method or variable  /  parameter or attribute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440" w:hRule="atLeast"/>
        </w:trPr>
        <w:tc>
          <w:tcPr>
            <w:vMerge w:val="restart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Public</w:t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void set(String id,String name,String phonenumber,double distance,String type)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void get(String id,String name,String phonenumber,double distance,String type)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String getName()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String getPhoneNumber()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String getDistance()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String getType()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내부 변수값 입력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내부 변수값 출력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내부 변수값 반환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내부 변수값 반환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내부 변수값 반환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내부 변수값 반환</w:t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Private</w:t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Dotum" w:cs="Dotum" w:eastAsia="Dotum" w:hAnsi="Dotum"/>
                <w:color w:val="ff00ff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color w:val="ff00ff"/>
                <w:sz w:val="24"/>
                <w:szCs w:val="24"/>
                <w:rtl w:val="0"/>
              </w:rPr>
              <w:t xml:space="preserve">private String id;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private String name;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private String phoneNumber;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private double distance;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private String type;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Dotum" w:cs="Dotum" w:eastAsia="Dotum" w:hAnsi="Dotum"/>
                <w:color w:val="ff00ff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color w:val="ff00ff"/>
                <w:sz w:val="24"/>
                <w:szCs w:val="24"/>
                <w:rtl w:val="0"/>
              </w:rPr>
              <w:t xml:space="preserve">사용자 id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음식점 이름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음식점 전화번호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학원과의 거리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음식점 업종</w:t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421.680672268907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.8823529411766"/>
        <w:gridCol w:w="1480.532212885154"/>
        <w:gridCol w:w="2651.498599439776"/>
        <w:gridCol w:w="2893.7675070028013"/>
        <w:gridCol w:w="1845"/>
        <w:gridCol w:w="3855"/>
        <w:tblGridChange w:id="0">
          <w:tblGrid>
            <w:gridCol w:w="1695.8823529411766"/>
            <w:gridCol w:w="1480.532212885154"/>
            <w:gridCol w:w="2651.498599439776"/>
            <w:gridCol w:w="2893.7675070028013"/>
            <w:gridCol w:w="1845"/>
            <w:gridCol w:w="3855"/>
          </w:tblGrid>
        </w:tblGridChange>
      </w:tblGrid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송가람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작성/수정 일시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2020.05.08</w:t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구분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object</w:t>
            </w:r>
          </w:p>
        </w:tc>
      </w:tr>
      <w:tr>
        <w:trPr>
          <w:trHeight w:val="765" w:hRule="atLeast"/>
        </w:trPr>
        <w:tc>
          <w:tcPr>
            <w:gridSpan w:val="6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클래스 종류 클래스명 extends implements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abstract class name extends superclass implements interface</w:t>
            </w:r>
          </w:p>
        </w:tc>
      </w:tr>
      <w:tr>
        <w:trPr>
          <w:trHeight w:val="440" w:hRule="atLeast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class Menu extends Mco</w:t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클래스개요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메뉴</w:t>
            </w: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클래스</w:t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Return /    method or variable  /  parameter or attribute  /   description</w:t>
            </w:r>
          </w:p>
        </w:tc>
      </w:tr>
      <w:tr>
        <w:trPr>
          <w:trHeight w:val="440" w:hRule="atLeast"/>
        </w:trPr>
        <w:tc>
          <w:tcPr>
            <w:vMerge w:val="restart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Public</w:t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void set(String id,String name,String storeid,int price)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void get(String id,String name,String storeid,int price)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String getName()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String getStoreid()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String getPrice()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내부 변수값 입력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내부 변수값 출력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내부 변수 값 반환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내부 변수 값 반환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내부 변수 값 반환</w:t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Dotum" w:cs="Dotum" w:eastAsia="Dotum" w:hAnsi="Dotum"/>
                <w:color w:val="ff00ff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color w:val="ff00ff"/>
                <w:sz w:val="24"/>
                <w:szCs w:val="24"/>
                <w:rtl w:val="0"/>
              </w:rPr>
              <w:t xml:space="preserve">private String id;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private String name;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private String storeid;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private int price;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Dotum" w:cs="Dotum" w:eastAsia="Dotum" w:hAnsi="Dotum"/>
                <w:color w:val="ff00ff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color w:val="ff00ff"/>
                <w:sz w:val="24"/>
                <w:szCs w:val="24"/>
                <w:rtl w:val="0"/>
              </w:rPr>
              <w:t xml:space="preserve">고유id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메뉴이름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가게 고유id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메뉴가격</w:t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2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421.680672268907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.8823529411766"/>
        <w:gridCol w:w="1480.532212885154"/>
        <w:gridCol w:w="2651.498599439776"/>
        <w:gridCol w:w="2893.7675070028013"/>
        <w:gridCol w:w="1875"/>
        <w:gridCol w:w="3825"/>
        <w:tblGridChange w:id="0">
          <w:tblGrid>
            <w:gridCol w:w="1695.8823529411766"/>
            <w:gridCol w:w="1480.532212885154"/>
            <w:gridCol w:w="2651.498599439776"/>
            <w:gridCol w:w="2893.7675070028013"/>
            <w:gridCol w:w="1875"/>
            <w:gridCol w:w="3825"/>
          </w:tblGrid>
        </w:tblGridChange>
      </w:tblGrid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송가람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작성/수정 일시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2020.05.08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구분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object</w:t>
            </w:r>
          </w:p>
        </w:tc>
      </w:tr>
      <w:tr>
        <w:trPr>
          <w:trHeight w:val="440" w:hRule="atLeast"/>
        </w:trPr>
        <w:tc>
          <w:tcPr>
            <w:gridSpan w:val="6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클래스 종류 클래스명 extends implements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abstract class name extends superclass implements interface</w:t>
            </w:r>
          </w:p>
        </w:tc>
      </w:tr>
      <w:tr>
        <w:trPr>
          <w:trHeight w:val="440" w:hRule="atLeast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class Purchase extends Mco</w:t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클래스개요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구매</w:t>
            </w: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 클래스</w:t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Return /  method or variable  /  parameter or attribute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440" w:hRule="atLeast"/>
        </w:trPr>
        <w:tc>
          <w:tcPr>
            <w:vMerge w:val="restart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Public</w:t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void set(String id,String userid,String storeid,String menuid,int grade)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void get(String id,String userid,String storeid,String menuid,int grade)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String getUserid()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String getStoreid()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String getMenuid()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String getGrade()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내부 변수값 입력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내부 변수값 출력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내부 변수 값 반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내부 변수 값 반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내부 변수 값 반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내부 변수 값 반</w:t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Private</w:t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private String id;                 고유id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private String userid;            사용자 id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private String storeid;           가게 고유id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private String menuid;           메뉴 고유id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private int grade;                 별점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6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44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650"/>
        <w:gridCol w:w="2955"/>
        <w:gridCol w:w="3225"/>
        <w:gridCol w:w="4695"/>
        <w:tblGridChange w:id="0">
          <w:tblGrid>
            <w:gridCol w:w="1890"/>
            <w:gridCol w:w="1650"/>
            <w:gridCol w:w="2955"/>
            <w:gridCol w:w="3225"/>
            <w:gridCol w:w="4695"/>
          </w:tblGrid>
        </w:tblGridChange>
      </w:tblGrid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이혜진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작성/수정 일시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2020.05.06</w:t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구분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view</w:t>
            </w:r>
          </w:p>
        </w:tc>
      </w:tr>
      <w:tr>
        <w:trPr>
          <w:trHeight w:val="440" w:hRule="atLeast"/>
        </w:trPr>
        <w:tc>
          <w:tcPr>
            <w:gridSpan w:val="5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클래스 종류 클래스명 extends implements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abstract class name extends superclass implements interface</w:t>
            </w:r>
          </w:p>
        </w:tc>
      </w:tr>
      <w:tr>
        <w:trPr>
          <w:trHeight w:val="44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interface NamedIF</w:t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클래스개요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viewMenu 클래스의 interface클래스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Return /    method or variable  /  parameter or attribute  /   description</w:t>
            </w:r>
          </w:p>
        </w:tc>
      </w:tr>
      <w:tr>
        <w:trPr>
          <w:trHeight w:val="440" w:hRule="atLeast"/>
        </w:trPr>
        <w:tc>
          <w:tcPr>
            <w:vMerge w:val="restart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Public</w:t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작성중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Private</w:t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9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44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650"/>
        <w:gridCol w:w="2955"/>
        <w:gridCol w:w="3225"/>
        <w:gridCol w:w="4695"/>
        <w:tblGridChange w:id="0">
          <w:tblGrid>
            <w:gridCol w:w="1890"/>
            <w:gridCol w:w="1650"/>
            <w:gridCol w:w="2955"/>
            <w:gridCol w:w="3225"/>
            <w:gridCol w:w="4695"/>
          </w:tblGrid>
        </w:tblGridChange>
      </w:tblGrid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이혜진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작성/수정 일시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2020.05.06</w:t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구분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view</w:t>
            </w:r>
          </w:p>
        </w:tc>
      </w:tr>
      <w:tr>
        <w:trPr>
          <w:trHeight w:val="440" w:hRule="atLeast"/>
        </w:trPr>
        <w:tc>
          <w:tcPr>
            <w:gridSpan w:val="5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클래스 종류 클래스명 extends implements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abstract class name extends superclass implements interface</w:t>
            </w:r>
          </w:p>
        </w:tc>
      </w:tr>
      <w:tr>
        <w:trPr>
          <w:trHeight w:val="44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interface ViewMenuIF</w:t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클래스개요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Return /    method or variable  /  parameter or attribute  /   description</w:t>
            </w:r>
          </w:p>
        </w:tc>
      </w:tr>
      <w:tr>
        <w:trPr>
          <w:trHeight w:val="440" w:hRule="atLeast"/>
        </w:trPr>
        <w:tc>
          <w:tcPr>
            <w:vMerge w:val="restart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Public</w:t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void viewInput();</w:t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Private</w:t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E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44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650"/>
        <w:gridCol w:w="2955"/>
        <w:gridCol w:w="3225"/>
        <w:gridCol w:w="4695"/>
        <w:tblGridChange w:id="0">
          <w:tblGrid>
            <w:gridCol w:w="1890"/>
            <w:gridCol w:w="1650"/>
            <w:gridCol w:w="2955"/>
            <w:gridCol w:w="3225"/>
            <w:gridCol w:w="4695"/>
          </w:tblGrid>
        </w:tblGridChange>
      </w:tblGrid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이혜진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작성/수정 일시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2020.05.06</w:t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구분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view</w:t>
            </w:r>
          </w:p>
        </w:tc>
      </w:tr>
      <w:tr>
        <w:trPr>
          <w:trHeight w:val="440" w:hRule="atLeast"/>
        </w:trPr>
        <w:tc>
          <w:tcPr>
            <w:gridSpan w:val="5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클래스 종류 클래스명 extends implements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abstract class name extends superclass implements interface</w:t>
            </w:r>
          </w:p>
        </w:tc>
      </w:tr>
      <w:tr>
        <w:trPr>
          <w:trHeight w:val="44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class ViewMenu implements ViewMenuIF</w:t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클래스개요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Return /    method or variable  /  parameter or attribute  /   description</w:t>
            </w:r>
          </w:p>
        </w:tc>
      </w:tr>
      <w:tr>
        <w:trPr>
          <w:trHeight w:val="440" w:hRule="atLeast"/>
        </w:trPr>
        <w:tc>
          <w:tcPr>
            <w:vMerge w:val="restart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Public</w:t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void viewInput() </w:t>
            </w:r>
          </w:p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void V0() </w:t>
            </w:r>
          </w:p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void V1() </w:t>
            </w:r>
          </w:p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void V1_1() </w:t>
            </w:r>
          </w:p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void V1_1a() </w:t>
            </w:r>
          </w:p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void V11b() </w:t>
            </w:r>
          </w:p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Private</w:t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9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44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650"/>
        <w:gridCol w:w="2955"/>
        <w:gridCol w:w="3225"/>
        <w:gridCol w:w="4695"/>
        <w:tblGridChange w:id="0">
          <w:tblGrid>
            <w:gridCol w:w="1890"/>
            <w:gridCol w:w="1650"/>
            <w:gridCol w:w="2955"/>
            <w:gridCol w:w="3225"/>
            <w:gridCol w:w="4695"/>
          </w:tblGrid>
        </w:tblGridChange>
      </w:tblGrid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이혜진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작성/수정 일시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2020.05.06</w:t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구분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view</w:t>
            </w:r>
          </w:p>
        </w:tc>
      </w:tr>
      <w:tr>
        <w:trPr>
          <w:trHeight w:val="440" w:hRule="atLeast"/>
        </w:trPr>
        <w:tc>
          <w:tcPr>
            <w:gridSpan w:val="5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클래스 종류 클래스명 extends implements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abstract class name extends superclass implements interface</w:t>
            </w:r>
          </w:p>
        </w:tc>
      </w:tr>
      <w:tr>
        <w:trPr>
          <w:trHeight w:val="44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class ViewMenu implements ViewMenuIF</w:t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클래스개요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Return /    method or variable  /  parameter or attribute  /   description</w:t>
            </w:r>
          </w:p>
        </w:tc>
      </w:tr>
      <w:tr>
        <w:trPr>
          <w:trHeight w:val="440" w:hRule="atLeast"/>
        </w:trPr>
        <w:tc>
          <w:tcPr>
            <w:vMerge w:val="restart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Public</w:t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void viewInput() </w:t>
            </w:r>
          </w:p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void V0() </w:t>
            </w:r>
          </w:p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void V1() </w:t>
            </w:r>
          </w:p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void V1_1() </w:t>
            </w:r>
          </w:p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void V1_1a() </w:t>
            </w:r>
          </w:p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void V11b() </w:t>
            </w:r>
          </w:p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Private</w:t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4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4421.680672268907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.8823529411766"/>
        <w:gridCol w:w="1480.532212885154"/>
        <w:gridCol w:w="2651.498599439776"/>
        <w:gridCol w:w="2893.7675070028013"/>
        <w:gridCol w:w="1530"/>
        <w:gridCol w:w="4170"/>
        <w:tblGridChange w:id="0">
          <w:tblGrid>
            <w:gridCol w:w="1695.8823529411766"/>
            <w:gridCol w:w="1480.532212885154"/>
            <w:gridCol w:w="2651.498599439776"/>
            <w:gridCol w:w="2893.7675070028013"/>
            <w:gridCol w:w="1530"/>
            <w:gridCol w:w="4170"/>
          </w:tblGrid>
        </w:tblGridChange>
      </w:tblGrid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송가람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작성/수정 일시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2020.05.08</w:t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구분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Function</w:t>
            </w:r>
          </w:p>
        </w:tc>
      </w:tr>
      <w:tr>
        <w:trPr>
          <w:trHeight w:val="440" w:hRule="atLeast"/>
        </w:trPr>
        <w:tc>
          <w:tcPr>
            <w:gridSpan w:val="6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클래스 종류 클래스명 extends implements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abstract class name extends superclass implements interface</w:t>
            </w:r>
          </w:p>
        </w:tc>
      </w:tr>
      <w:tr>
        <w:trPr>
          <w:trHeight w:val="440" w:hRule="atLeast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interface ManagerIF</w:t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클래스개요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Return /    method or variable  /  parameter or attribute 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440" w:hRule="atLeast"/>
        </w:trPr>
        <w:tc>
          <w:tcPr>
            <w:vMerge w:val="restart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Public</w:t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boolean input(Map&lt;String, String&gt; map);</w:t>
            </w:r>
          </w:p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boolean modify(Map&lt;String, String&gt; map);</w:t>
            </w:r>
          </w:p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boolean delete(Map&lt;String, String&gt; map);</w:t>
            </w:r>
          </w:p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ArrayList&lt;Mco&gt; search(Map&lt;String, String&gt; map);</w:t>
              <w:tab/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입력 메소드</w:t>
            </w:r>
          </w:p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수정 메소드</w:t>
            </w:r>
          </w:p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삭제 메소드</w:t>
            </w:r>
          </w:p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키값 메소드</w:t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Private</w:t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F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4422.913165266107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.8823529411766"/>
        <w:gridCol w:w="1480.532212885154"/>
        <w:gridCol w:w="2651.498599439776"/>
        <w:gridCol w:w="2280"/>
        <w:gridCol w:w="1575"/>
        <w:gridCol w:w="4740"/>
        <w:tblGridChange w:id="0">
          <w:tblGrid>
            <w:gridCol w:w="1695.8823529411766"/>
            <w:gridCol w:w="1480.532212885154"/>
            <w:gridCol w:w="2651.498599439776"/>
            <w:gridCol w:w="2280"/>
            <w:gridCol w:w="1575"/>
            <w:gridCol w:w="4740"/>
          </w:tblGrid>
        </w:tblGridChange>
      </w:tblGrid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송가람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작성/수정 일시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2020.05.08</w:t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구분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Function</w:t>
            </w:r>
          </w:p>
        </w:tc>
      </w:tr>
      <w:tr>
        <w:trPr>
          <w:trHeight w:val="440" w:hRule="atLeast"/>
        </w:trPr>
        <w:tc>
          <w:tcPr>
            <w:gridSpan w:val="6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클래스 종류 클래스명 extends implements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abstract class name extends superclass implements interface</w:t>
            </w:r>
          </w:p>
        </w:tc>
      </w:tr>
      <w:tr>
        <w:trPr>
          <w:trHeight w:val="440" w:hRule="atLeast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class ManagerOfPurchase implements ManagerIF</w:t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클래스개요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Return /    method or variable  /  parameter or attribute 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440" w:hRule="atLeast"/>
        </w:trPr>
        <w:tc>
          <w:tcPr>
            <w:vMerge w:val="restart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Public</w:t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ManagerOfPurchase()</w:t>
            </w:r>
          </w:p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int searchIndex(String id)</w:t>
            </w:r>
          </w:p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boolean input(Map&lt;String, String&gt; map);</w:t>
            </w:r>
          </w:p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boolean modify(Map&lt;String, String&gt; map);</w:t>
            </w:r>
          </w:p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boolean delete(Map&lt;String, String&gt; map);</w:t>
            </w:r>
          </w:p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ArrayList&lt;Mco&gt; search(Map&lt;String, String&gt; map);</w:t>
            </w:r>
          </w:p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ArrayList&lt;Mco&gt; searchGrade(Map&lt;String, String&gt; map);</w:t>
            </w:r>
          </w:p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ArrayList&lt;Mco&gt; searchMenuid(Map&lt;String, String&gt; map);</w:t>
            </w:r>
          </w:p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ArrayList&lt;Mco&gt; searchStoreid(Map&lt;String, String&gt; map);</w:t>
            </w:r>
          </w:p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ArrayList&lt;Mco&gt; searchUserid(Map&lt;String, String&gt; map);</w:t>
              <w:tab/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초기화 생성자</w:t>
            </w:r>
          </w:p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ArrayList에서 id값으로 index를 찾아 반환</w:t>
            </w:r>
          </w:p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구매 정보 입력 메소드</w:t>
            </w:r>
          </w:p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구매 정보 수정 메소드</w:t>
            </w:r>
          </w:p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구매 정보 삭제 메소드</w:t>
            </w:r>
          </w:p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구매 키값 검색 메소드</w:t>
            </w:r>
          </w:p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구매 평점 검색 메소드</w:t>
            </w:r>
          </w:p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구매 메뉴 검색 메소드</w:t>
            </w:r>
          </w:p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구매 가게 검색 메소드</w:t>
            </w:r>
          </w:p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구매 사용자 검색 메소드</w:t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Private</w:t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5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4422.913165266107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.8823529411766"/>
        <w:gridCol w:w="1480.532212885154"/>
        <w:gridCol w:w="2651.498599439776"/>
        <w:gridCol w:w="2010"/>
        <w:gridCol w:w="1920"/>
        <w:gridCol w:w="4665"/>
        <w:tblGridChange w:id="0">
          <w:tblGrid>
            <w:gridCol w:w="1695.8823529411766"/>
            <w:gridCol w:w="1480.532212885154"/>
            <w:gridCol w:w="2651.498599439776"/>
            <w:gridCol w:w="2010"/>
            <w:gridCol w:w="1920"/>
            <w:gridCol w:w="4665"/>
          </w:tblGrid>
        </w:tblGridChange>
      </w:tblGrid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송가람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작성/수정 일시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2020.05.08</w:t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구분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5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클래스 종류 클래스명 extends implements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abstract class name extends superclass implements interface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class ManagerOfUser implements ManagerIF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클래스개요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Return /    method or variable  /  parameter or attribute  /   description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Public</w:t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ManagerOfUser();</w:t>
            </w:r>
          </w:p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int searchIndex(String id)</w:t>
            </w:r>
          </w:p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boolean input(Map&lt;String, String&gt; map);</w:t>
            </w:r>
          </w:p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boolean modify(Map&lt;String, String&gt; map);</w:t>
            </w:r>
          </w:p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boolean delete(Map&lt;String, String&gt; map);</w:t>
            </w:r>
          </w:p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ArrayList&lt;Mco&gt; search(Map&lt;String, String&gt; map);</w:t>
            </w:r>
          </w:p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ArrayList&lt;Mco&gt; searchName(Map&lt;String, String&gt; map);</w:t>
            </w:r>
          </w:p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초기화 생성자</w:t>
            </w:r>
          </w:p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id값으로 ArrryList의 index 검색 및 반환</w:t>
            </w:r>
          </w:p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User객체 생성 및 정보 입력</w:t>
            </w:r>
          </w:p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사용자 정보 수정 메소드</w:t>
              <w:br w:type="textWrapping"/>
              <w:t xml:space="preserve">사용자 정보 삭제 메소드</w:t>
            </w:r>
          </w:p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사용자 키값 검색 메소드</w:t>
            </w:r>
          </w:p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사용자 이름 검색 메소드</w:t>
            </w:r>
          </w:p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Private</w:t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7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4422.913165266107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.8823529411766"/>
        <w:gridCol w:w="1480.532212885154"/>
        <w:gridCol w:w="2651.498599439776"/>
        <w:gridCol w:w="1965"/>
        <w:gridCol w:w="1560"/>
        <w:gridCol w:w="5070"/>
        <w:tblGridChange w:id="0">
          <w:tblGrid>
            <w:gridCol w:w="1695.8823529411766"/>
            <w:gridCol w:w="1480.532212885154"/>
            <w:gridCol w:w="2651.498599439776"/>
            <w:gridCol w:w="1965"/>
            <w:gridCol w:w="1560"/>
            <w:gridCol w:w="5070"/>
          </w:tblGrid>
        </w:tblGridChange>
      </w:tblGrid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송가람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작성/수정 일시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2020.05.08</w:t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구분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5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클래스 종류 클래스명 extends implements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abstract class name extends superclass implements interface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class ManagerOfStore implements ManagerIF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클래스개요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Return /    method or variable  /  parameter or attribute  /   description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Public</w:t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ManagerOfStore();</w:t>
            </w:r>
          </w:p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int searchIndex(String id)</w:t>
            </w:r>
          </w:p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boolean input(Map&lt;String, String&gt; map);</w:t>
            </w:r>
          </w:p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boolean modify(Map&lt;String, String&gt; map);</w:t>
            </w:r>
          </w:p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boolean delete(Map&lt;String, String&gt; map);</w:t>
            </w:r>
          </w:p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ArrayList&lt;Mco&gt; search(Map&lt;String, String&gt; map);</w:t>
            </w:r>
          </w:p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ArrayList&lt;Mco&gt; searchName(Map&lt;String, String&gt; map);</w:t>
            </w:r>
          </w:p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ArrayList&lt;Mco&gt; searchDistance(Map&lt;String, String&gt; map);</w:t>
            </w:r>
          </w:p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ArrayList&lt;Mco&gt; searchType(Map&lt;String, String&gt; map);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초기화 생성자</w:t>
            </w:r>
          </w:p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id값으로 ArrryList의 index 검색 및 반환</w:t>
            </w:r>
          </w:p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Store객체 생성 및 정보 입력</w:t>
            </w:r>
          </w:p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가게 정보 수정 메소드</w:t>
              <w:br w:type="textWrapping"/>
              <w:t xml:space="preserve">가게 정보 삭제 메소드</w:t>
            </w:r>
          </w:p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가게 키값 검색 메소드</w:t>
            </w:r>
          </w:p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가게 이름 검색 메소드</w:t>
            </w:r>
          </w:p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가게 거리 검색 메소드</w:t>
            </w:r>
          </w:p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가게 종류 검색 메소드</w:t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Private</w:t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A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4422.913165266107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.8823529411766"/>
        <w:gridCol w:w="1480.532212885154"/>
        <w:gridCol w:w="2651.498599439776"/>
        <w:gridCol w:w="2025"/>
        <w:gridCol w:w="1485"/>
        <w:gridCol w:w="5085"/>
        <w:tblGridChange w:id="0">
          <w:tblGrid>
            <w:gridCol w:w="1695.8823529411766"/>
            <w:gridCol w:w="1480.532212885154"/>
            <w:gridCol w:w="2651.498599439776"/>
            <w:gridCol w:w="2025"/>
            <w:gridCol w:w="1485"/>
            <w:gridCol w:w="5085"/>
          </w:tblGrid>
        </w:tblGridChange>
      </w:tblGrid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송가람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작성/수정 일시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2020.05.08</w:t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구분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5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클래스 종류 클래스명 extends implements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abstract class name extends superclass implements interface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class ManagerOfMenu implements ManagerIF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클래스개요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Return /    method or variable  /  parameter or attribute  /   description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Public</w:t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ManagerOfMenu();</w:t>
            </w:r>
          </w:p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int searchIndex(String id)</w:t>
            </w:r>
          </w:p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boolean input(Map&lt;String, String&gt; map);</w:t>
            </w:r>
          </w:p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boolean modify(Map&lt;String, String&gt; map);</w:t>
            </w:r>
          </w:p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boolean delete(Map&lt;String, String&gt; map);</w:t>
            </w:r>
          </w:p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ArrayList&lt;Mco&gt; search(Map&lt;String, String&gt; map);</w:t>
            </w:r>
          </w:p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ArrayList&lt;Mco&gt; searchPrice(Map&lt;String, String&gt; map);</w:t>
            </w:r>
          </w:p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ArrayList&lt;Mco&gt; searchName(Map&lt;String, String&gt; map);</w:t>
            </w:r>
          </w:p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ArrayList&lt;Mco&gt; searchStoreid(Map&lt;String, String&gt; map);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초기화 생성자</w:t>
            </w:r>
          </w:p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id값으로 ArrryList의 index 검색 및 반환</w:t>
            </w:r>
          </w:p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Menu객체 생성 및 정보 입력</w:t>
            </w:r>
          </w:p>
          <w:p w:rsidR="00000000" w:rsidDel="00000000" w:rsidP="00000000" w:rsidRDefault="00000000" w:rsidRPr="00000000" w14:paraId="000005B0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메뉴 정보 수정 메소드</w:t>
              <w:br w:type="textWrapping"/>
              <w:t xml:space="preserve">메뉴 정보 삭제 메소드</w:t>
            </w:r>
          </w:p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메뉴 키값 검색 메소드</w:t>
            </w:r>
          </w:p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메뉴 가격 검색 메소드</w:t>
            </w:r>
          </w:p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메뉴 이름 검색 메소드</w:t>
            </w:r>
          </w:p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메뉴 가게 키값 검색 메소드</w:t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Private</w:t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C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44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650"/>
        <w:gridCol w:w="2955"/>
        <w:gridCol w:w="3225"/>
        <w:gridCol w:w="4695"/>
        <w:tblGridChange w:id="0">
          <w:tblGrid>
            <w:gridCol w:w="1890"/>
            <w:gridCol w:w="1650"/>
            <w:gridCol w:w="2955"/>
            <w:gridCol w:w="3225"/>
            <w:gridCol w:w="4695"/>
          </w:tblGrid>
        </w:tblGridChange>
      </w:tblGrid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이혜진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작성/수정 일시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2020.05.06</w:t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구분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Search</w:t>
            </w:r>
          </w:p>
        </w:tc>
      </w:tr>
      <w:tr>
        <w:trPr>
          <w:trHeight w:val="440" w:hRule="atLeast"/>
        </w:trPr>
        <w:tc>
          <w:tcPr>
            <w:gridSpan w:val="5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클래스 종류 클래스명 extends implements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A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abstract class name extends superclass implements interface</w:t>
            </w:r>
          </w:p>
        </w:tc>
      </w:tr>
      <w:tr>
        <w:trPr>
          <w:trHeight w:val="44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class Search</w:t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클래스개요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Return /    method or variable  /  parameter or attribute  /   description</w:t>
            </w:r>
          </w:p>
        </w:tc>
      </w:tr>
      <w:tr>
        <w:trPr>
          <w:trHeight w:val="440" w:hRule="atLeast"/>
        </w:trPr>
        <w:tc>
          <w:tcPr>
            <w:vMerge w:val="restart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Public</w:t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2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Private</w:t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C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4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44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650"/>
        <w:gridCol w:w="2955"/>
        <w:gridCol w:w="3225"/>
        <w:gridCol w:w="4695"/>
        <w:tblGridChange w:id="0">
          <w:tblGrid>
            <w:gridCol w:w="1890"/>
            <w:gridCol w:w="1650"/>
            <w:gridCol w:w="2955"/>
            <w:gridCol w:w="3225"/>
            <w:gridCol w:w="4695"/>
          </w:tblGrid>
        </w:tblGridChange>
      </w:tblGrid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이혜진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작성/수정 일시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2020.05.06</w:t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구분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ManagerOfFile</w:t>
            </w:r>
          </w:p>
        </w:tc>
      </w:tr>
      <w:tr>
        <w:trPr>
          <w:trHeight w:val="440" w:hRule="atLeast"/>
        </w:trPr>
        <w:tc>
          <w:tcPr>
            <w:gridSpan w:val="5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클래스 종류 클래스명 extends implements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2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abstract class name extends superclass implements interface</w:t>
            </w:r>
          </w:p>
        </w:tc>
      </w:tr>
      <w:tr>
        <w:trPr>
          <w:trHeight w:val="44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class Search</w:t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클래스개요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Return /    method or variable  /  parameter or attribute  /   description</w:t>
            </w:r>
          </w:p>
        </w:tc>
      </w:tr>
      <w:tr>
        <w:trPr>
          <w:trHeight w:val="440" w:hRule="atLeast"/>
        </w:trPr>
        <w:tc>
          <w:tcPr>
            <w:vMerge w:val="restart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Public</w:t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save</w:t>
            </w:r>
          </w:p>
          <w:p w:rsidR="00000000" w:rsidDel="00000000" w:rsidP="00000000" w:rsidRDefault="00000000" w:rsidRPr="00000000" w14:paraId="00000668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load</w:t>
            </w:r>
          </w:p>
          <w:p w:rsidR="00000000" w:rsidDel="00000000" w:rsidP="00000000" w:rsidRDefault="00000000" w:rsidRPr="00000000" w14:paraId="00000669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A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B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Private</w:t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5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9D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4426.41456582633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.8823529411766"/>
        <w:gridCol w:w="1480.532212885154"/>
        <w:gridCol w:w="3105"/>
        <w:gridCol w:w="2610"/>
        <w:gridCol w:w="240"/>
        <w:gridCol w:w="5295"/>
        <w:tblGridChange w:id="0">
          <w:tblGrid>
            <w:gridCol w:w="1695.8823529411766"/>
            <w:gridCol w:w="1480.532212885154"/>
            <w:gridCol w:w="3105"/>
            <w:gridCol w:w="2610"/>
            <w:gridCol w:w="240"/>
            <w:gridCol w:w="5295"/>
          </w:tblGrid>
        </w:tblGridChange>
      </w:tblGrid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정신우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작성/수정 일시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2020.05.08</w:t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구분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view</w:t>
            </w:r>
          </w:p>
        </w:tc>
      </w:tr>
      <w:tr>
        <w:trPr>
          <w:trHeight w:val="440" w:hRule="atLeast"/>
        </w:trPr>
        <w:tc>
          <w:tcPr>
            <w:gridSpan w:val="6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클래스 종류 클래스명 extends implements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B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abstract class name extends superclass implements interface</w:t>
            </w:r>
          </w:p>
        </w:tc>
      </w:tr>
      <w:tr>
        <w:trPr>
          <w:trHeight w:val="440" w:hRule="atLeast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class MeokoView</w:t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클래스개요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뷰 실행도</w:t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Return /    method or variable  /  parameter or attribute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440" w:hRule="atLeast"/>
        </w:trPr>
        <w:tc>
          <w:tcPr>
            <w:vMerge w:val="restart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Public</w:t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MeokoView      </w:t>
            </w:r>
          </w:p>
          <w:p w:rsidR="00000000" w:rsidDel="00000000" w:rsidP="00000000" w:rsidRDefault="00000000" w:rsidRPr="00000000" w14:paraId="000006C5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void SelectLanguage</w:t>
            </w:r>
          </w:p>
          <w:p w:rsidR="00000000" w:rsidDel="00000000" w:rsidP="00000000" w:rsidRDefault="00000000" w:rsidRPr="00000000" w14:paraId="000006C6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void LoginScreen</w:t>
            </w:r>
          </w:p>
          <w:p w:rsidR="00000000" w:rsidDel="00000000" w:rsidP="00000000" w:rsidRDefault="00000000" w:rsidRPr="00000000" w14:paraId="000006C7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void SignUpScreen</w:t>
            </w:r>
          </w:p>
          <w:p w:rsidR="00000000" w:rsidDel="00000000" w:rsidP="00000000" w:rsidRDefault="00000000" w:rsidRPr="00000000" w14:paraId="000006C8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void MainSelect</w:t>
            </w:r>
          </w:p>
          <w:p w:rsidR="00000000" w:rsidDel="00000000" w:rsidP="00000000" w:rsidRDefault="00000000" w:rsidRPr="00000000" w14:paraId="000006C9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void FirstView</w:t>
            </w:r>
          </w:p>
          <w:p w:rsidR="00000000" w:rsidDel="00000000" w:rsidP="00000000" w:rsidRDefault="00000000" w:rsidRPr="00000000" w14:paraId="000006CA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void MainList</w:t>
            </w:r>
          </w:p>
          <w:p w:rsidR="00000000" w:rsidDel="00000000" w:rsidP="00000000" w:rsidRDefault="00000000" w:rsidRPr="00000000" w14:paraId="000006CB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void ViewList</w:t>
            </w:r>
          </w:p>
          <w:p w:rsidR="00000000" w:rsidDel="00000000" w:rsidP="00000000" w:rsidRDefault="00000000" w:rsidRPr="00000000" w14:paraId="000006CC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void NewMem</w:t>
            </w:r>
          </w:p>
          <w:p w:rsidR="00000000" w:rsidDel="00000000" w:rsidP="00000000" w:rsidRDefault="00000000" w:rsidRPr="00000000" w14:paraId="000006CD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void Search</w:t>
            </w:r>
          </w:p>
          <w:p w:rsidR="00000000" w:rsidDel="00000000" w:rsidP="00000000" w:rsidRDefault="00000000" w:rsidRPr="00000000" w14:paraId="000006CE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void Grade</w:t>
            </w:r>
          </w:p>
          <w:p w:rsidR="00000000" w:rsidDel="00000000" w:rsidP="00000000" w:rsidRDefault="00000000" w:rsidRPr="00000000" w14:paraId="000006CF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void Type</w:t>
            </w:r>
          </w:p>
          <w:p w:rsidR="00000000" w:rsidDel="00000000" w:rsidP="00000000" w:rsidRDefault="00000000" w:rsidRPr="00000000" w14:paraId="000006D0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void Distance</w:t>
            </w:r>
          </w:p>
          <w:p w:rsidR="00000000" w:rsidDel="00000000" w:rsidP="00000000" w:rsidRDefault="00000000" w:rsidRPr="00000000" w14:paraId="000006D1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void Store</w:t>
            </w:r>
          </w:p>
          <w:p w:rsidR="00000000" w:rsidDel="00000000" w:rsidP="00000000" w:rsidRDefault="00000000" w:rsidRPr="00000000" w14:paraId="000006D2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void FilterAdd</w:t>
            </w:r>
          </w:p>
          <w:p w:rsidR="00000000" w:rsidDel="00000000" w:rsidP="00000000" w:rsidRDefault="00000000" w:rsidRPr="00000000" w14:paraId="000006D3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void SearchResult</w:t>
            </w:r>
          </w:p>
          <w:p w:rsidR="00000000" w:rsidDel="00000000" w:rsidP="00000000" w:rsidRDefault="00000000" w:rsidRPr="00000000" w14:paraId="000006D4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void SearchNull</w:t>
            </w:r>
          </w:p>
          <w:p w:rsidR="00000000" w:rsidDel="00000000" w:rsidP="00000000" w:rsidRDefault="00000000" w:rsidRPr="00000000" w14:paraId="000006D5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6D6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MyPostView</w:t>
            </w:r>
          </w:p>
          <w:p w:rsidR="00000000" w:rsidDel="00000000" w:rsidP="00000000" w:rsidRDefault="00000000" w:rsidRPr="00000000" w14:paraId="000006D7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void MyPostModify</w:t>
            </w:r>
          </w:p>
          <w:p w:rsidR="00000000" w:rsidDel="00000000" w:rsidP="00000000" w:rsidRDefault="00000000" w:rsidRPr="00000000" w14:paraId="000006D8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void ModifyComplete</w:t>
            </w:r>
          </w:p>
          <w:p w:rsidR="00000000" w:rsidDel="00000000" w:rsidP="00000000" w:rsidRDefault="00000000" w:rsidRPr="00000000" w14:paraId="000006D9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void ModifyAgain</w:t>
            </w:r>
          </w:p>
          <w:p w:rsidR="00000000" w:rsidDel="00000000" w:rsidP="00000000" w:rsidRDefault="00000000" w:rsidRPr="00000000" w14:paraId="000006DA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void PostDelete</w:t>
            </w:r>
          </w:p>
          <w:p w:rsidR="00000000" w:rsidDel="00000000" w:rsidP="00000000" w:rsidRDefault="00000000" w:rsidRPr="00000000" w14:paraId="000006DB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void MemInfoView</w:t>
            </w:r>
          </w:p>
          <w:p w:rsidR="00000000" w:rsidDel="00000000" w:rsidP="00000000" w:rsidRDefault="00000000" w:rsidRPr="00000000" w14:paraId="000006DC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void InfoModify</w:t>
            </w:r>
          </w:p>
          <w:p w:rsidR="00000000" w:rsidDel="00000000" w:rsidP="00000000" w:rsidRDefault="00000000" w:rsidRPr="00000000" w14:paraId="000006DD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void InfoModifyComplete</w:t>
            </w:r>
          </w:p>
          <w:p w:rsidR="00000000" w:rsidDel="00000000" w:rsidP="00000000" w:rsidRDefault="00000000" w:rsidRPr="00000000" w14:paraId="000006DE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void Exit</w:t>
            </w:r>
          </w:p>
          <w:p w:rsidR="00000000" w:rsidDel="00000000" w:rsidP="00000000" w:rsidRDefault="00000000" w:rsidRPr="00000000" w14:paraId="000006DF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void Start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싱글톤 처리</w:t>
            </w:r>
          </w:p>
          <w:p w:rsidR="00000000" w:rsidDel="00000000" w:rsidP="00000000" w:rsidRDefault="00000000" w:rsidRPr="00000000" w14:paraId="000006E4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언어 선택 메서드</w:t>
            </w:r>
          </w:p>
          <w:p w:rsidR="00000000" w:rsidDel="00000000" w:rsidP="00000000" w:rsidRDefault="00000000" w:rsidRPr="00000000" w14:paraId="000006E5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로그인 메서드</w:t>
            </w:r>
          </w:p>
          <w:p w:rsidR="00000000" w:rsidDel="00000000" w:rsidP="00000000" w:rsidRDefault="00000000" w:rsidRPr="00000000" w14:paraId="000006E6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회원가입 메서드</w:t>
            </w:r>
          </w:p>
          <w:p w:rsidR="00000000" w:rsidDel="00000000" w:rsidP="00000000" w:rsidRDefault="00000000" w:rsidRPr="00000000" w14:paraId="000006E7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메인메뉴 선택 메서드</w:t>
            </w:r>
          </w:p>
          <w:p w:rsidR="00000000" w:rsidDel="00000000" w:rsidP="00000000" w:rsidRDefault="00000000" w:rsidRPr="00000000" w14:paraId="000006E8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초기메뉴(로그인, 회원가입) 메서드</w:t>
            </w:r>
          </w:p>
          <w:p w:rsidR="00000000" w:rsidDel="00000000" w:rsidP="00000000" w:rsidRDefault="00000000" w:rsidRPr="00000000" w14:paraId="000006E9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메인메뉴 메서드</w:t>
            </w:r>
          </w:p>
          <w:p w:rsidR="00000000" w:rsidDel="00000000" w:rsidP="00000000" w:rsidRDefault="00000000" w:rsidRPr="00000000" w14:paraId="000006EA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리뷰 목록화면 메서드</w:t>
            </w:r>
          </w:p>
          <w:p w:rsidR="00000000" w:rsidDel="00000000" w:rsidP="00000000" w:rsidRDefault="00000000" w:rsidRPr="00000000" w14:paraId="000006EB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신규회원 권한없음 안내 메서드</w:t>
            </w:r>
          </w:p>
          <w:p w:rsidR="00000000" w:rsidDel="00000000" w:rsidP="00000000" w:rsidRDefault="00000000" w:rsidRPr="00000000" w14:paraId="000006EC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검색 메서드</w:t>
            </w:r>
          </w:p>
          <w:p w:rsidR="00000000" w:rsidDel="00000000" w:rsidP="00000000" w:rsidRDefault="00000000" w:rsidRPr="00000000" w14:paraId="000006ED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평점 필터 메서드</w:t>
            </w:r>
          </w:p>
          <w:p w:rsidR="00000000" w:rsidDel="00000000" w:rsidP="00000000" w:rsidRDefault="00000000" w:rsidRPr="00000000" w14:paraId="000006EE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타입 필터 메서드</w:t>
            </w:r>
          </w:p>
          <w:p w:rsidR="00000000" w:rsidDel="00000000" w:rsidP="00000000" w:rsidRDefault="00000000" w:rsidRPr="00000000" w14:paraId="000006EF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거리 필터 메서드</w:t>
            </w:r>
          </w:p>
          <w:p w:rsidR="00000000" w:rsidDel="00000000" w:rsidP="00000000" w:rsidRDefault="00000000" w:rsidRPr="00000000" w14:paraId="000006F0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가게 필터 메서드</w:t>
            </w:r>
          </w:p>
          <w:p w:rsidR="00000000" w:rsidDel="00000000" w:rsidP="00000000" w:rsidRDefault="00000000" w:rsidRPr="00000000" w14:paraId="000006F1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필터 추가 메서드</w:t>
            </w:r>
          </w:p>
          <w:p w:rsidR="00000000" w:rsidDel="00000000" w:rsidP="00000000" w:rsidRDefault="00000000" w:rsidRPr="00000000" w14:paraId="000006F2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검색결과 출력 메서드</w:t>
            </w:r>
          </w:p>
          <w:p w:rsidR="00000000" w:rsidDel="00000000" w:rsidP="00000000" w:rsidRDefault="00000000" w:rsidRPr="00000000" w14:paraId="000006F3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검색결과 없음 메서드</w:t>
            </w:r>
          </w:p>
          <w:p w:rsidR="00000000" w:rsidDel="00000000" w:rsidP="00000000" w:rsidRDefault="00000000" w:rsidRPr="00000000" w14:paraId="000006F4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글쓰기 메서드</w:t>
            </w:r>
          </w:p>
          <w:p w:rsidR="00000000" w:rsidDel="00000000" w:rsidP="00000000" w:rsidRDefault="00000000" w:rsidRPr="00000000" w14:paraId="000006F5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내가 쓴 글 보기 메서드</w:t>
            </w:r>
          </w:p>
          <w:p w:rsidR="00000000" w:rsidDel="00000000" w:rsidP="00000000" w:rsidRDefault="00000000" w:rsidRPr="00000000" w14:paraId="000006F6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내가 쓴 글 수정 메서드</w:t>
            </w:r>
          </w:p>
          <w:p w:rsidR="00000000" w:rsidDel="00000000" w:rsidP="00000000" w:rsidRDefault="00000000" w:rsidRPr="00000000" w14:paraId="000006F7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수정 입력 완료 메서드</w:t>
            </w:r>
          </w:p>
          <w:p w:rsidR="00000000" w:rsidDel="00000000" w:rsidP="00000000" w:rsidRDefault="00000000" w:rsidRPr="00000000" w14:paraId="000006F8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수정 다시 입력 메서드</w:t>
            </w:r>
          </w:p>
          <w:p w:rsidR="00000000" w:rsidDel="00000000" w:rsidP="00000000" w:rsidRDefault="00000000" w:rsidRPr="00000000" w14:paraId="000006F9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글 삭제 메서드</w:t>
            </w:r>
          </w:p>
          <w:p w:rsidR="00000000" w:rsidDel="00000000" w:rsidP="00000000" w:rsidRDefault="00000000" w:rsidRPr="00000000" w14:paraId="000006FA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회원 정보 보기 메서드</w:t>
            </w:r>
          </w:p>
          <w:p w:rsidR="00000000" w:rsidDel="00000000" w:rsidP="00000000" w:rsidRDefault="00000000" w:rsidRPr="00000000" w14:paraId="000006FB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회원 정보 수정 메서드</w:t>
            </w:r>
          </w:p>
          <w:p w:rsidR="00000000" w:rsidDel="00000000" w:rsidP="00000000" w:rsidRDefault="00000000" w:rsidRPr="00000000" w14:paraId="000006FC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회원 정보 수정 완료</w:t>
            </w:r>
          </w:p>
          <w:p w:rsidR="00000000" w:rsidDel="00000000" w:rsidP="00000000" w:rsidRDefault="00000000" w:rsidRPr="00000000" w14:paraId="000006FD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종료 메서드</w:t>
            </w:r>
          </w:p>
          <w:p w:rsidR="00000000" w:rsidDel="00000000" w:rsidP="00000000" w:rsidRDefault="00000000" w:rsidRPr="00000000" w14:paraId="000006FE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시작 메서드</w:t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Private</w:t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String id                           </w:t>
            </w:r>
          </w:p>
          <w:p w:rsidR="00000000" w:rsidDel="00000000" w:rsidP="00000000" w:rsidRDefault="00000000" w:rsidRPr="00000000" w14:paraId="00000719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고유id값</w:t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36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4421.680672268907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.8823529411766"/>
        <w:gridCol w:w="1480.532212885154"/>
        <w:gridCol w:w="2651.498599439776"/>
        <w:gridCol w:w="2893.7675070028013"/>
        <w:gridCol w:w="1530"/>
        <w:gridCol w:w="4170"/>
        <w:tblGridChange w:id="0">
          <w:tblGrid>
            <w:gridCol w:w="1695.8823529411766"/>
            <w:gridCol w:w="1480.532212885154"/>
            <w:gridCol w:w="2651.498599439776"/>
            <w:gridCol w:w="2893.7675070028013"/>
            <w:gridCol w:w="1530"/>
            <w:gridCol w:w="4170"/>
          </w:tblGrid>
        </w:tblGridChange>
      </w:tblGrid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송가람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작성/수정 일시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2020.05.08</w:t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구분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Exception</w:t>
            </w:r>
          </w:p>
        </w:tc>
      </w:tr>
      <w:tr>
        <w:trPr>
          <w:trHeight w:val="440" w:hRule="atLeast"/>
        </w:trPr>
        <w:tc>
          <w:tcPr>
            <w:gridSpan w:val="6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클래스 종류 클래스명 extends implements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5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abstract class name extends superclass implements interface</w:t>
            </w:r>
          </w:p>
        </w:tc>
      </w:tr>
      <w:tr>
        <w:trPr>
          <w:trHeight w:val="440" w:hRule="atLeast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public class InputException</w:t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클래스개요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Return /    method or variable  /  parameter or attribute 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440" w:hRule="atLeast"/>
        </w:trPr>
        <w:tc>
          <w:tcPr>
            <w:vMerge w:val="restart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Public</w:t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static InputException getInstance();</w:t>
            </w:r>
          </w:p>
          <w:p w:rsidR="00000000" w:rsidDel="00000000" w:rsidP="00000000" w:rsidRDefault="00000000" w:rsidRPr="00000000" w14:paraId="0000075F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String InputDataException(Map&lt;String, String&gt; map);</w:t>
            </w:r>
          </w:p>
          <w:p w:rsidR="00000000" w:rsidDel="00000000" w:rsidP="00000000" w:rsidRDefault="00000000" w:rsidRPr="00000000" w14:paraId="00000760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void ScannerClose();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클래스 싱글톤 처리</w:t>
            </w:r>
          </w:p>
          <w:p w:rsidR="00000000" w:rsidDel="00000000" w:rsidP="00000000" w:rsidRDefault="00000000" w:rsidRPr="00000000" w14:paraId="00000765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예외처리 메소드</w:t>
            </w:r>
          </w:p>
          <w:p w:rsidR="00000000" w:rsidDel="00000000" w:rsidP="00000000" w:rsidRDefault="00000000" w:rsidRPr="00000000" w14:paraId="00000766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스캐너 클래스 종료 메소드</w:t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Private</w:t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InputException();</w:t>
            </w:r>
          </w:p>
          <w:p w:rsidR="00000000" w:rsidDel="00000000" w:rsidP="00000000" w:rsidRDefault="00000000" w:rsidRPr="00000000" w14:paraId="00000781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static InputException manager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초기화 생성자</w:t>
            </w:r>
          </w:p>
          <w:p w:rsidR="00000000" w:rsidDel="00000000" w:rsidP="00000000" w:rsidRDefault="00000000" w:rsidRPr="00000000" w14:paraId="00000786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클래스 싱글톤 처리</w:t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widowControl w:val="0"/>
              <w:spacing w:line="276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9F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/>
      <w:pgMar w:bottom="1440.0000000000002" w:top="1440.0000000000002" w:left="1440.0000000000002" w:right="1440.0000000000002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otum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A0">
    <w:pPr>
      <w:rPr>
        <w:rFonts w:ascii="Dotum" w:cs="Dotum" w:eastAsia="Dotum" w:hAnsi="Dotum"/>
        <w:b w:val="1"/>
        <w:sz w:val="24"/>
        <w:szCs w:val="24"/>
      </w:rPr>
    </w:pPr>
    <w:r w:rsidDel="00000000" w:rsidR="00000000" w:rsidRPr="00000000">
      <w:rPr>
        <w:rFonts w:ascii="Dotum" w:cs="Dotum" w:eastAsia="Dotum" w:hAnsi="Dotum"/>
        <w:b w:val="1"/>
        <w:sz w:val="24"/>
        <w:szCs w:val="24"/>
        <w:rtl w:val="0"/>
      </w:rPr>
      <w:t xml:space="preserve">클래스명세서-자바세끼-먹코또먹고-AIA202003-20200505                     [</w:t>
    </w:r>
    <w:r w:rsidDel="00000000" w:rsidR="00000000" w:rsidRPr="00000000">
      <w:rPr>
        <w:rFonts w:ascii="Dotum" w:cs="Dotum" w:eastAsia="Dotum" w:hAnsi="Dotum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Dotum" w:cs="Dotum" w:eastAsia="Dotum" w:hAnsi="Dotum"/>
        <w:b w:val="1"/>
        <w:sz w:val="24"/>
        <w:szCs w:val="24"/>
        <w:rtl w:val="0"/>
      </w:rPr>
      <w:t xml:space="preserve">]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